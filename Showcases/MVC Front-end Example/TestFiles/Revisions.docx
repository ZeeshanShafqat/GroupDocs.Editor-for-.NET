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4B3A" w:rsidRDefault="00E320FB" w:rsidP="00E320FB">
      <w:pPr>
        <w:pStyle w:val="a3"/>
        <w:rPr>
          <w:lang w:val="en-US"/>
        </w:rPr>
      </w:pPr>
      <w:r>
        <w:rPr>
          <w:lang w:val="en-US"/>
        </w:rPr>
        <w:t>Document with revisions</w:t>
      </w:r>
    </w:p>
    <w:p w:rsidR="00E320FB" w:rsidRDefault="00E320FB" w:rsidP="00E320FB">
      <w:pPr>
        <w:ind w:firstLine="708"/>
        <w:rPr>
          <w:lang w:val="en-US"/>
        </w:rPr>
      </w:pPr>
      <w:r>
        <w:rPr>
          <w:lang w:val="en-US"/>
        </w:rPr>
        <w:t xml:space="preserve">This is an ordinal paragraph. </w:t>
      </w:r>
      <w:ins w:id="0" w:author="neD" w:date="2017-03-19T15:30:00Z">
        <w:r w:rsidR="00E262D0">
          <w:rPr>
            <w:lang w:val="en-US"/>
          </w:rPr>
          <w:t xml:space="preserve">This is a new, inserted sentence. </w:t>
        </w:r>
      </w:ins>
      <w:r>
        <w:rPr>
          <w:lang w:val="en-US"/>
        </w:rPr>
        <w:t xml:space="preserve">It has a ‘Calibri’ font 11 </w:t>
      </w:r>
      <w:proofErr w:type="spellStart"/>
      <w:r>
        <w:rPr>
          <w:lang w:val="en-US"/>
        </w:rPr>
        <w:t>pt</w:t>
      </w:r>
      <w:proofErr w:type="spellEnd"/>
      <w:r>
        <w:rPr>
          <w:lang w:val="en-US"/>
        </w:rPr>
        <w:t xml:space="preserve"> size and is left aligned. </w:t>
      </w:r>
      <w:moveToRangeStart w:id="1" w:author="neD" w:date="2017-03-19T15:33:00Z" w:name="move477700962"/>
      <w:moveTo w:id="2" w:author="neD" w:date="2017-03-19T15:33:00Z">
        <w:r w:rsidR="00E262D0">
          <w:rPr>
            <w:lang w:val="en-US"/>
          </w:rPr>
          <w:t xml:space="preserve">This sentence will be moved somewhere. </w:t>
        </w:r>
      </w:moveTo>
      <w:moveToRangeEnd w:id="1"/>
      <w:r>
        <w:rPr>
          <w:lang w:val="en-US"/>
        </w:rPr>
        <w:t xml:space="preserve">It has a first line indent. </w:t>
      </w:r>
      <w:del w:id="3" w:author="neD" w:date="2017-03-19T15:30:00Z">
        <w:r w:rsidR="00A37E70" w:rsidDel="00E262D0">
          <w:rPr>
            <w:lang w:val="en-US"/>
          </w:rPr>
          <w:delText xml:space="preserve">Here is a sentence; it will be removed in edited version. </w:delText>
        </w:r>
      </w:del>
      <w:proofErr w:type="gramStart"/>
      <w:r w:rsidR="00A37E70">
        <w:rPr>
          <w:lang w:val="en-US"/>
        </w:rPr>
        <w:t>Another sentence.</w:t>
      </w:r>
      <w:proofErr w:type="gramEnd"/>
      <w:r w:rsidR="00A37E70">
        <w:rPr>
          <w:lang w:val="en-US"/>
        </w:rPr>
        <w:t xml:space="preserve"> </w:t>
      </w:r>
      <w:proofErr w:type="gramStart"/>
      <w:r w:rsidR="0092152D">
        <w:rPr>
          <w:lang w:val="en-US"/>
        </w:rPr>
        <w:t>One more.</w:t>
      </w:r>
      <w:proofErr w:type="gramEnd"/>
      <w:r w:rsidR="0092152D">
        <w:rPr>
          <w:lang w:val="en-US"/>
        </w:rPr>
        <w:t xml:space="preserve"> </w:t>
      </w:r>
      <w:moveFromRangeStart w:id="4" w:author="neD" w:date="2017-03-19T15:33:00Z" w:name="move477700962"/>
      <w:moveFrom w:id="5" w:author="neD" w:date="2017-03-19T15:33:00Z">
        <w:r w:rsidR="0092152D" w:rsidDel="00E262D0">
          <w:rPr>
            <w:lang w:val="en-US"/>
          </w:rPr>
          <w:t xml:space="preserve">This sentence will be moved somewhere. </w:t>
        </w:r>
      </w:moveFrom>
      <w:moveFromRangeEnd w:id="4"/>
      <w:r w:rsidR="0092152D">
        <w:rPr>
          <w:lang w:val="en-US"/>
        </w:rPr>
        <w:t xml:space="preserve">This is a sample text for testing revisions in </w:t>
      </w:r>
      <w:del w:id="6" w:author="neD" w:date="2017-03-19T15:33:00Z">
        <w:r w:rsidR="0092152D" w:rsidDel="00E262D0">
          <w:rPr>
            <w:lang w:val="en-US"/>
          </w:rPr>
          <w:delText>a MS Word</w:delText>
        </w:r>
      </w:del>
      <w:proofErr w:type="spellStart"/>
      <w:ins w:id="7" w:author="neD" w:date="2017-03-19T15:33:00Z">
        <w:r w:rsidR="00E262D0">
          <w:rPr>
            <w:lang w:val="en-US"/>
          </w:rPr>
          <w:t>Aspose.Words</w:t>
        </w:r>
      </w:ins>
      <w:proofErr w:type="spellEnd"/>
      <w:r w:rsidR="0092152D">
        <w:rPr>
          <w:lang w:val="en-US"/>
        </w:rPr>
        <w:t>.</w:t>
      </w:r>
    </w:p>
    <w:p w:rsidR="0092152D" w:rsidDel="00586589" w:rsidRDefault="00F27317" w:rsidP="0092152D">
      <w:pPr>
        <w:rPr>
          <w:del w:id="8" w:author="neD" w:date="2017-03-19T15:34:00Z"/>
          <w:lang w:val="en-US"/>
        </w:rPr>
      </w:pPr>
      <w:del w:id="9" w:author="neD" w:date="2017-03-19T15:34:00Z">
        <w:r w:rsidDel="00586589">
          <w:rPr>
            <w:lang w:val="en-US"/>
          </w:rPr>
          <w:delText>This is another paragraph #2. It should be completely removed after applying revisions.</w:delText>
        </w:r>
      </w:del>
    </w:p>
    <w:p w:rsidR="00F27317" w:rsidRPr="00E262D0" w:rsidRDefault="00F27317">
      <w:pPr>
        <w:shd w:val="clear" w:color="auto" w:fill="FFFF00"/>
        <w:rPr>
          <w:lang w:val="en-US"/>
          <w:rPrChange w:id="10" w:author="neD" w:date="2017-03-19T15:34:00Z">
            <w:rPr>
              <w:sz w:val="24"/>
              <w:szCs w:val="24"/>
              <w:lang w:val="en-US"/>
            </w:rPr>
          </w:rPrChange>
        </w:rPr>
        <w:pPrChange w:id="11" w:author="neD" w:date="2017-03-19T15:34:00Z">
          <w:pPr>
            <w:shd w:val="clear" w:color="auto" w:fill="92D050"/>
          </w:pPr>
        </w:pPrChange>
      </w:pPr>
      <w:r w:rsidRPr="00E262D0">
        <w:rPr>
          <w:lang w:val="en-US"/>
          <w:rPrChange w:id="12" w:author="neD" w:date="2017-03-19T15:34:00Z">
            <w:rPr>
              <w:sz w:val="24"/>
              <w:szCs w:val="24"/>
              <w:lang w:val="en-US"/>
            </w:rPr>
          </w:rPrChange>
        </w:rPr>
        <w:t>This is a third paragraph</w:t>
      </w:r>
      <w:r w:rsidR="00DB58E3" w:rsidRPr="00E262D0">
        <w:rPr>
          <w:lang w:val="en-US"/>
          <w:rPrChange w:id="13" w:author="neD" w:date="2017-03-19T15:34:00Z">
            <w:rPr>
              <w:sz w:val="24"/>
              <w:szCs w:val="24"/>
              <w:lang w:val="en-US"/>
            </w:rPr>
          </w:rPrChange>
        </w:rPr>
        <w:t xml:space="preserve"> #3</w:t>
      </w:r>
      <w:r w:rsidRPr="00E262D0">
        <w:rPr>
          <w:lang w:val="en-US"/>
          <w:rPrChange w:id="14" w:author="neD" w:date="2017-03-19T15:34:00Z">
            <w:rPr>
              <w:sz w:val="24"/>
              <w:szCs w:val="24"/>
              <w:lang w:val="en-US"/>
            </w:rPr>
          </w:rPrChange>
        </w:rPr>
        <w:t xml:space="preserve">. Its style should be changed. Now it has a green background and 12 </w:t>
      </w:r>
      <w:proofErr w:type="spellStart"/>
      <w:r w:rsidRPr="00E262D0">
        <w:rPr>
          <w:lang w:val="en-US"/>
          <w:rPrChange w:id="15" w:author="neD" w:date="2017-03-19T15:34:00Z">
            <w:rPr>
              <w:sz w:val="24"/>
              <w:szCs w:val="24"/>
              <w:lang w:val="en-US"/>
            </w:rPr>
          </w:rPrChange>
        </w:rPr>
        <w:t>pt</w:t>
      </w:r>
      <w:proofErr w:type="spellEnd"/>
      <w:r w:rsidRPr="00E262D0">
        <w:rPr>
          <w:lang w:val="en-US"/>
          <w:rPrChange w:id="16" w:author="neD" w:date="2017-03-19T15:34:00Z">
            <w:rPr>
              <w:sz w:val="24"/>
              <w:szCs w:val="24"/>
              <w:lang w:val="en-US"/>
            </w:rPr>
          </w:rPrChange>
        </w:rPr>
        <w:t xml:space="preserve"> font size, but after applying revisions it should have a yellow background and 11 </w:t>
      </w:r>
      <w:proofErr w:type="spellStart"/>
      <w:r w:rsidRPr="00E262D0">
        <w:rPr>
          <w:lang w:val="en-US"/>
          <w:rPrChange w:id="17" w:author="neD" w:date="2017-03-19T15:34:00Z">
            <w:rPr>
              <w:sz w:val="24"/>
              <w:szCs w:val="24"/>
              <w:lang w:val="en-US"/>
            </w:rPr>
          </w:rPrChange>
        </w:rPr>
        <w:t>pt</w:t>
      </w:r>
      <w:proofErr w:type="spellEnd"/>
      <w:r w:rsidRPr="00E262D0">
        <w:rPr>
          <w:lang w:val="en-US"/>
          <w:rPrChange w:id="18" w:author="neD" w:date="2017-03-19T15:34:00Z">
            <w:rPr>
              <w:sz w:val="24"/>
              <w:szCs w:val="24"/>
              <w:lang w:val="en-US"/>
            </w:rPr>
          </w:rPrChange>
        </w:rPr>
        <w:t xml:space="preserve"> font size.</w:t>
      </w:r>
    </w:p>
    <w:p w:rsidR="00F27317" w:rsidRDefault="001E6CBE" w:rsidP="0092152D">
      <w:pPr>
        <w:rPr>
          <w:lang w:val="en-US"/>
        </w:rPr>
      </w:pPr>
      <w:del w:id="19" w:author="neD" w:date="2017-03-19T15:34:00Z">
        <w:r w:rsidDel="00E262D0">
          <w:rPr>
            <w:noProof/>
            <w:lang w:eastAsia="ru-RU"/>
          </w:rPr>
          <w:drawing>
            <wp:inline distT="0" distB="0" distL="0" distR="0" wp14:anchorId="004BA1F6" wp14:editId="70910D04">
              <wp:extent cx="2786218" cy="2425148"/>
              <wp:effectExtent l="0" t="0" r="0" b="0"/>
              <wp:docPr id="1" name="Рисунок 1" descr="https://learn.javascript.ru/article/browser-environment/windowObjects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https://learn.javascript.ru/article/browser-environment/windowObjects.png"/>
                      <pic:cNvPicPr>
                        <a:picLocks noChangeAspect="1" noChangeArrowheads="1"/>
                      </pic:cNvPicPr>
                    </pic:nvPicPr>
                    <pic:blipFill>
                      <a:blip r:embed="rId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786506" cy="242539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del>
    </w:p>
    <w:p w:rsidR="001E6CBE" w:rsidRDefault="001E6CBE" w:rsidP="0092152D">
      <w:pPr>
        <w:rPr>
          <w:ins w:id="20" w:author="neD" w:date="2017-03-20T17:05:00Z"/>
          <w:lang w:val="en-US"/>
        </w:rPr>
      </w:pPr>
      <w:r>
        <w:rPr>
          <w:lang w:val="en-US"/>
        </w:rPr>
        <w:t>Image from above should be removed.</w:t>
      </w:r>
    </w:p>
    <w:p w:rsidR="00D86405" w:rsidRDefault="00D86405" w:rsidP="0092152D">
      <w:pPr>
        <w:rPr>
          <w:lang w:val="en-US"/>
        </w:rPr>
      </w:pPr>
      <w:ins w:id="21" w:author="neD" w:date="2017-03-20T17:05:00Z">
        <w:r>
          <w:rPr>
            <w:lang w:val="en-US"/>
          </w:rPr>
          <w:t xml:space="preserve">This is a completely new paragraph, which was not present in the original version of a </w:t>
        </w:r>
      </w:ins>
      <w:ins w:id="22" w:author="neD" w:date="2017-03-20T17:06:00Z">
        <w:r>
          <w:rPr>
            <w:lang w:val="en-US"/>
          </w:rPr>
          <w:t>document</w:t>
        </w:r>
      </w:ins>
      <w:ins w:id="23" w:author="neD" w:date="2017-03-20T17:05:00Z">
        <w:r>
          <w:rPr>
            <w:lang w:val="en-US"/>
          </w:rPr>
          <w:t>.</w:t>
        </w:r>
      </w:ins>
    </w:p>
    <w:p w:rsidR="00EB7C43" w:rsidRPr="00E320FB" w:rsidRDefault="001A3B53" w:rsidP="00614AF8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This is a f</w:t>
      </w:r>
      <w:r w:rsidR="00B331E4">
        <w:rPr>
          <w:lang w:val="en-US"/>
        </w:rPr>
        <w:t>inal paragraph</w:t>
      </w:r>
      <w:r w:rsidR="00724615">
        <w:rPr>
          <w:lang w:val="en-US"/>
        </w:rPr>
        <w:t xml:space="preserve"> with a bottom horizontal line under it</w:t>
      </w:r>
      <w:r w:rsidR="00B331E4">
        <w:rPr>
          <w:lang w:val="en-US"/>
        </w:rPr>
        <w:t>.</w:t>
      </w:r>
      <w:bookmarkStart w:id="24" w:name="_GoBack"/>
      <w:bookmarkEnd w:id="24"/>
    </w:p>
    <w:sectPr w:rsidR="00EB7C43" w:rsidRPr="00E320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7516"/>
    <w:rsid w:val="00024B3A"/>
    <w:rsid w:val="001A3B53"/>
    <w:rsid w:val="001E6CBE"/>
    <w:rsid w:val="00586589"/>
    <w:rsid w:val="00614AF8"/>
    <w:rsid w:val="00724615"/>
    <w:rsid w:val="0092152D"/>
    <w:rsid w:val="00A37E70"/>
    <w:rsid w:val="00B331E4"/>
    <w:rsid w:val="00D86405"/>
    <w:rsid w:val="00DB58E3"/>
    <w:rsid w:val="00E262D0"/>
    <w:rsid w:val="00E320FB"/>
    <w:rsid w:val="00E77516"/>
    <w:rsid w:val="00EB7C43"/>
    <w:rsid w:val="00F27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320F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320F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E320F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E320F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Balloon Text"/>
    <w:basedOn w:val="a"/>
    <w:link w:val="a6"/>
    <w:uiPriority w:val="99"/>
    <w:semiHidden/>
    <w:unhideWhenUsed/>
    <w:rsid w:val="001E6C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E6CB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320F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320F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E320F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E320F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Balloon Text"/>
    <w:basedOn w:val="a"/>
    <w:link w:val="a6"/>
    <w:uiPriority w:val="99"/>
    <w:semiHidden/>
    <w:unhideWhenUsed/>
    <w:rsid w:val="001E6C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E6CB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132</Words>
  <Characters>758</Characters>
  <Application>Microsoft Office Word</Application>
  <DocSecurity>0</DocSecurity>
  <Lines>6</Lines>
  <Paragraphs>1</Paragraphs>
  <ScaleCrop>false</ScaleCrop>
  <Company/>
  <LinksUpToDate>false</LinksUpToDate>
  <CharactersWithSpaces>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neD</dc:creator>
  <cp:keywords/>
  <dc:description/>
  <cp:lastModifiedBy>neD</cp:lastModifiedBy>
  <cp:revision>15</cp:revision>
  <dcterms:created xsi:type="dcterms:W3CDTF">2017-03-19T13:21:00Z</dcterms:created>
  <dcterms:modified xsi:type="dcterms:W3CDTF">2017-03-20T15:07:00Z</dcterms:modified>
</cp:coreProperties>
</file>